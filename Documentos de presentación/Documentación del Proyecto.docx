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AE454" w14:textId="77777777" w:rsidR="00600C28" w:rsidRPr="00600C28" w:rsidRDefault="00600C28" w:rsidP="00600C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L" w:eastAsia="es-CL"/>
          <w14:ligatures w14:val="none"/>
        </w:rPr>
        <w:t>Documentación del Proyecto</w:t>
      </w:r>
    </w:p>
    <w:p w14:paraId="0AD635F9" w14:textId="77777777" w:rsidR="00600C28" w:rsidRPr="00600C28" w:rsidRDefault="00600C28" w:rsidP="00600C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L" w:eastAsia="es-CL"/>
          <w14:ligatures w14:val="none"/>
        </w:rPr>
        <w:t>Índice</w:t>
      </w:r>
    </w:p>
    <w:p w14:paraId="56E1418F" w14:textId="3043C891" w:rsidR="00600C28" w:rsidRPr="00600C28" w:rsidRDefault="00600C28" w:rsidP="00600C2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color w:val="0000FF"/>
          <w:kern w:val="0"/>
          <w:u w:val="single"/>
          <w:lang w:val="es-CL" w:eastAsia="es-CL"/>
          <w14:ligatures w14:val="none"/>
        </w:rPr>
        <w:t>Introducción</w:t>
      </w:r>
    </w:p>
    <w:p w14:paraId="1A9CFC51" w14:textId="40C1E30A" w:rsidR="00600C28" w:rsidRPr="00600C28" w:rsidRDefault="00600C28" w:rsidP="00600C2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color w:val="0000FF"/>
          <w:kern w:val="0"/>
          <w:u w:val="single"/>
          <w:lang w:val="es-CL" w:eastAsia="es-CL"/>
          <w14:ligatures w14:val="none"/>
        </w:rPr>
        <w:t>Requisitos del Sistema</w:t>
      </w:r>
    </w:p>
    <w:p w14:paraId="13888273" w14:textId="6971CE3B" w:rsidR="00600C28" w:rsidRPr="00600C28" w:rsidRDefault="00600C28" w:rsidP="00600C2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color w:val="0000FF"/>
          <w:kern w:val="0"/>
          <w:u w:val="single"/>
          <w:lang w:val="es-CL" w:eastAsia="es-CL"/>
          <w14:ligatures w14:val="none"/>
        </w:rPr>
        <w:t>Instalación</w:t>
      </w:r>
    </w:p>
    <w:p w14:paraId="77013324" w14:textId="30442556" w:rsidR="00600C28" w:rsidRPr="00600C28" w:rsidRDefault="00600C28" w:rsidP="00600C2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color w:val="0000FF"/>
          <w:kern w:val="0"/>
          <w:u w:val="single"/>
          <w:lang w:val="es-CL" w:eastAsia="es-CL"/>
          <w14:ligatures w14:val="none"/>
        </w:rPr>
        <w:t>Configuración</w:t>
      </w:r>
    </w:p>
    <w:p w14:paraId="0413E338" w14:textId="163562B3" w:rsidR="00600C28" w:rsidRPr="00600C28" w:rsidRDefault="00600C28" w:rsidP="00600C2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color w:val="0000FF"/>
          <w:kern w:val="0"/>
          <w:u w:val="single"/>
          <w:lang w:val="es-CL" w:eastAsia="es-CL"/>
          <w14:ligatures w14:val="none"/>
        </w:rPr>
        <w:t>Estructura del Proyecto</w:t>
      </w:r>
    </w:p>
    <w:p w14:paraId="0A0087A1" w14:textId="4EAC3AA3" w:rsidR="00600C28" w:rsidRPr="00600C28" w:rsidRDefault="00600C28" w:rsidP="00600C2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color w:val="0000FF"/>
          <w:kern w:val="0"/>
          <w:u w:val="single"/>
          <w:lang w:val="es-CL" w:eastAsia="es-CL"/>
          <w14:ligatures w14:val="none"/>
        </w:rPr>
        <w:t>Descripción de Funcionalidades</w:t>
      </w:r>
    </w:p>
    <w:p w14:paraId="515FEC60" w14:textId="32CA78C6" w:rsidR="00600C28" w:rsidRPr="00600C28" w:rsidRDefault="00600C28" w:rsidP="00600C2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color w:val="0000FF"/>
          <w:kern w:val="0"/>
          <w:u w:val="single"/>
          <w:lang w:val="es-CL" w:eastAsia="es-CL"/>
          <w14:ligatures w14:val="none"/>
        </w:rPr>
        <w:t>Validaciones y Seguridad</w:t>
      </w:r>
    </w:p>
    <w:p w14:paraId="67FC0440" w14:textId="2DFED3D3" w:rsidR="00600C28" w:rsidRPr="00600C28" w:rsidRDefault="00600C28" w:rsidP="00600C2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color w:val="0000FF"/>
          <w:kern w:val="0"/>
          <w:u w:val="single"/>
          <w:lang w:val="es-CL" w:eastAsia="es-CL"/>
          <w14:ligatures w14:val="none"/>
        </w:rPr>
        <w:t>Consideraciones de Despliegue</w:t>
      </w:r>
    </w:p>
    <w:p w14:paraId="4A3C023C" w14:textId="3E14CBEA" w:rsidR="00600C28" w:rsidRPr="00600C28" w:rsidRDefault="00600C28" w:rsidP="00600C2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color w:val="0000FF"/>
          <w:kern w:val="0"/>
          <w:u w:val="single"/>
          <w:lang w:val="es-CL" w:eastAsia="es-CL"/>
          <w14:ligatures w14:val="none"/>
        </w:rPr>
        <w:t>Tecnologías Utilizadas</w:t>
      </w:r>
    </w:p>
    <w:p w14:paraId="7B2EA2B7" w14:textId="247B4767" w:rsidR="00600C28" w:rsidRPr="00600C28" w:rsidRDefault="00600C28" w:rsidP="00600C2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color w:val="0000FF"/>
          <w:kern w:val="0"/>
          <w:u w:val="single"/>
          <w:lang w:val="es-CL" w:eastAsia="es-CL"/>
          <w14:ligatures w14:val="none"/>
        </w:rPr>
        <w:t>Conclusiones</w:t>
      </w:r>
    </w:p>
    <w:p w14:paraId="47254E66" w14:textId="77777777" w:rsidR="00600C28" w:rsidRPr="00600C28" w:rsidRDefault="00600C28" w:rsidP="00600C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L" w:eastAsia="es-CL"/>
          <w14:ligatures w14:val="none"/>
        </w:rPr>
        <w:t>Introducción</w:t>
      </w:r>
    </w:p>
    <w:p w14:paraId="7D3D8C12" w14:textId="77777777" w:rsidR="00600C28" w:rsidRPr="00600C28" w:rsidRDefault="00600C28" w:rsidP="00600C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>Este proyecto consiste en una aplicación web desarrollada utilizando Django, Bootstrap y JavaScript. La aplicación permite la gestión de artículos con funcionalidades CRUD (Crear, Leer, Actualizar, Eliminar) y utiliza cifrado para la protección de datos sensibles.</w:t>
      </w:r>
    </w:p>
    <w:p w14:paraId="3D3399C2" w14:textId="77777777" w:rsidR="00600C28" w:rsidRPr="00600C28" w:rsidRDefault="00600C28" w:rsidP="00600C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L" w:eastAsia="es-CL"/>
          <w14:ligatures w14:val="none"/>
        </w:rPr>
        <w:t>Requisitos del Sistema</w:t>
      </w:r>
    </w:p>
    <w:p w14:paraId="7F9E6DD5" w14:textId="77777777" w:rsidR="00600C28" w:rsidRPr="00600C28" w:rsidRDefault="00600C28" w:rsidP="00600C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>Python 3.12.4</w:t>
      </w:r>
    </w:p>
    <w:p w14:paraId="7BE873B8" w14:textId="77777777" w:rsidR="00600C28" w:rsidRPr="00600C28" w:rsidRDefault="00600C28" w:rsidP="00600C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>Django 5.0.7</w:t>
      </w:r>
    </w:p>
    <w:p w14:paraId="1FAC570D" w14:textId="77777777" w:rsidR="00600C28" w:rsidRPr="00600C28" w:rsidRDefault="00600C28" w:rsidP="00600C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>Bootstrap 5.3.3</w:t>
      </w:r>
    </w:p>
    <w:p w14:paraId="31945548" w14:textId="77777777" w:rsidR="00600C28" w:rsidRPr="00600C28" w:rsidRDefault="00600C28" w:rsidP="00600C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proofErr w:type="spellStart"/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>cryptography</w:t>
      </w:r>
      <w:proofErr w:type="spellEnd"/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 xml:space="preserve"> 42.0.8</w:t>
      </w:r>
    </w:p>
    <w:p w14:paraId="2298708B" w14:textId="77777777" w:rsidR="00600C28" w:rsidRPr="00600C28" w:rsidRDefault="00600C28" w:rsidP="00600C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L" w:eastAsia="es-CL"/>
          <w14:ligatures w14:val="none"/>
        </w:rPr>
        <w:t>Instalación</w:t>
      </w:r>
    </w:p>
    <w:p w14:paraId="4D223F9D" w14:textId="77777777" w:rsidR="00600C28" w:rsidRPr="00600C28" w:rsidRDefault="00600C28" w:rsidP="0060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>Para instalar y configurar el proyecto, sigue los siguientes pasos:</w:t>
      </w:r>
    </w:p>
    <w:p w14:paraId="38DA853A" w14:textId="55FCF346" w:rsidR="00600C28" w:rsidRPr="00600C28" w:rsidRDefault="00600C28" w:rsidP="00600C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b/>
          <w:bCs/>
          <w:kern w:val="0"/>
          <w:lang w:val="es-CL" w:eastAsia="es-CL"/>
          <w14:ligatures w14:val="none"/>
        </w:rPr>
        <w:t>Clonar el repositorio:</w:t>
      </w:r>
    </w:p>
    <w:p w14:paraId="3235D026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Copiar código</w:t>
      </w:r>
    </w:p>
    <w:p w14:paraId="25E29A70" w14:textId="1421DCA5" w:rsid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git clone </w:t>
      </w:r>
      <w:hyperlink r:id="rId6" w:history="1">
        <w:r w:rsidRPr="004B4ADD">
          <w:rPr>
            <w:rStyle w:val="Hipervnculo"/>
            <w:rFonts w:ascii="Courier New" w:eastAsia="Times New Roman" w:hAnsi="Courier New" w:cs="Courier New"/>
            <w:kern w:val="0"/>
            <w:sz w:val="20"/>
            <w:szCs w:val="20"/>
            <w:lang w:val="en-US" w:eastAsia="es-CL"/>
            <w14:ligatures w14:val="none"/>
          </w:rPr>
          <w:t>https://github.com/LuisOPavez/Examen.git</w:t>
        </w:r>
      </w:hyperlink>
    </w:p>
    <w:p w14:paraId="04214AFC" w14:textId="5F2B943C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cd proyecto</w:t>
      </w:r>
    </w:p>
    <w:p w14:paraId="02C381FE" w14:textId="13ED05C7" w:rsidR="00600C28" w:rsidRPr="00600C28" w:rsidRDefault="00600C28" w:rsidP="00600C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b/>
          <w:bCs/>
          <w:kern w:val="0"/>
          <w:lang w:val="es-CL" w:eastAsia="es-CL"/>
          <w14:ligatures w14:val="none"/>
        </w:rPr>
        <w:t>Crear y activar un entorno virtual:</w:t>
      </w:r>
    </w:p>
    <w:p w14:paraId="215E9F67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Copiar código</w:t>
      </w:r>
    </w:p>
    <w:p w14:paraId="3E0A06B3" w14:textId="146F7AF2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python -m </w:t>
      </w: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venv</w:t>
      </w:r>
      <w:proofErr w:type="spell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 examen</w:t>
      </w:r>
    </w:p>
    <w:p w14:paraId="26D37508" w14:textId="77777777" w:rsid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source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examen</w:t>
      </w: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/bin/activate  </w:t>
      </w:r>
    </w:p>
    <w:p w14:paraId="541B2898" w14:textId="17749C2B" w:rsid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# En Windows </w:t>
      </w:r>
      <w:r w:rsidR="00016DDE"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use</w:t>
      </w: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 `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examen</w:t>
      </w: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\Scripts\activate`</w:t>
      </w:r>
    </w:p>
    <w:p w14:paraId="5C0BC12F" w14:textId="77777777" w:rsid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</w:p>
    <w:p w14:paraId="3064A33E" w14:textId="08E63E2D" w:rsidR="00600C28" w:rsidRPr="00600C28" w:rsidRDefault="00600C28" w:rsidP="00016D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b/>
          <w:bCs/>
          <w:kern w:val="0"/>
          <w:lang w:val="es-CL" w:eastAsia="es-CL"/>
          <w14:ligatures w14:val="none"/>
        </w:rPr>
        <w:lastRenderedPageBreak/>
        <w:t>Instalar las dependencias:</w:t>
      </w:r>
    </w:p>
    <w:p w14:paraId="1FD740B1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Copiar código</w:t>
      </w:r>
    </w:p>
    <w:p w14:paraId="1FD97E80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pip</w:t>
      </w:r>
      <w:proofErr w:type="spell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 xml:space="preserve"> </w:t>
      </w: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install</w:t>
      </w:r>
      <w:proofErr w:type="spell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 xml:space="preserve"> -r requirements.txt</w:t>
      </w:r>
    </w:p>
    <w:p w14:paraId="484A243B" w14:textId="4DE825DB" w:rsidR="00600C28" w:rsidRPr="00600C28" w:rsidRDefault="00600C28" w:rsidP="00016D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b/>
          <w:bCs/>
          <w:kern w:val="0"/>
          <w:lang w:val="es-CL" w:eastAsia="es-CL"/>
          <w14:ligatures w14:val="none"/>
        </w:rPr>
        <w:t>Realizar las migraciones:</w:t>
      </w:r>
    </w:p>
    <w:p w14:paraId="5F5CD142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Copiar código</w:t>
      </w:r>
    </w:p>
    <w:p w14:paraId="06D4CB6A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python</w:t>
      </w:r>
      <w:proofErr w:type="spell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 xml:space="preserve"> manage.py </w:t>
      </w: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migrate</w:t>
      </w:r>
      <w:proofErr w:type="spellEnd"/>
    </w:p>
    <w:p w14:paraId="1D7FE66A" w14:textId="28B915D2" w:rsidR="00600C28" w:rsidRPr="00600C28" w:rsidRDefault="00600C28" w:rsidP="00016D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b/>
          <w:bCs/>
          <w:kern w:val="0"/>
          <w:lang w:val="es-CL" w:eastAsia="es-CL"/>
          <w14:ligatures w14:val="none"/>
        </w:rPr>
        <w:t>Cargar datos iniciales (si aplica):</w:t>
      </w:r>
    </w:p>
    <w:p w14:paraId="4EB721E3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Copiar código</w:t>
      </w:r>
    </w:p>
    <w:p w14:paraId="629BCFD7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python manage.py loaddata initial_data.json</w:t>
      </w:r>
    </w:p>
    <w:p w14:paraId="103909D9" w14:textId="383608E6" w:rsidR="00600C28" w:rsidRPr="00600C28" w:rsidRDefault="00600C28" w:rsidP="00016D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b/>
          <w:bCs/>
          <w:kern w:val="0"/>
          <w:lang w:val="es-CL" w:eastAsia="es-CL"/>
          <w14:ligatures w14:val="none"/>
        </w:rPr>
        <w:t>Iniciar el servidor de desarrollo:</w:t>
      </w:r>
    </w:p>
    <w:p w14:paraId="773B8519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Copiar</w:t>
      </w:r>
      <w:proofErr w:type="spell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 </w:t>
      </w: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código</w:t>
      </w:r>
      <w:proofErr w:type="spellEnd"/>
    </w:p>
    <w:p w14:paraId="416E03EC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python manage.py </w:t>
      </w: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runserver</w:t>
      </w:r>
      <w:proofErr w:type="spellEnd"/>
    </w:p>
    <w:p w14:paraId="349947AE" w14:textId="77777777" w:rsidR="00600C28" w:rsidRPr="00600C28" w:rsidRDefault="00600C28" w:rsidP="00600C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L" w:eastAsia="es-CL"/>
          <w14:ligatures w14:val="none"/>
        </w:rPr>
        <w:t>Configuración</w:t>
      </w:r>
    </w:p>
    <w:p w14:paraId="775FBAF8" w14:textId="77777777" w:rsidR="00600C28" w:rsidRPr="00600C28" w:rsidRDefault="00600C28" w:rsidP="0060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 xml:space="preserve">En el archivo </w:t>
      </w: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settings.py</w:t>
      </w:r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>, asegúrate de configurar las siguientes claves para el cifrado:</w:t>
      </w:r>
    </w:p>
    <w:p w14:paraId="2E94B75A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python</w:t>
      </w:r>
    </w:p>
    <w:p w14:paraId="1A4AC9E5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Copiar código</w:t>
      </w:r>
    </w:p>
    <w:p w14:paraId="423013A2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# settings.py</w:t>
      </w:r>
    </w:p>
    <w:p w14:paraId="7851BE36" w14:textId="77777777" w:rsidR="00016DDE" w:rsidRPr="00016DDE" w:rsidRDefault="00016DDE" w:rsidP="00016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  <w:r w:rsidRPr="00016DDE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SECRET_KEY = 'django-insecure-zbaf5!44-j5vii2zki+1#^9p^l0f#*b5gd5</w:t>
      </w:r>
      <w:proofErr w:type="gramStart"/>
      <w:r w:rsidRPr="00016DDE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r!b</w:t>
      </w:r>
      <w:proofErr w:type="gramEnd"/>
      <w:r w:rsidRPr="00016DDE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6zap*a_2p0u4'</w:t>
      </w:r>
    </w:p>
    <w:p w14:paraId="49735CE4" w14:textId="31CB360D" w:rsidR="00016DDE" w:rsidRDefault="00016DDE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0" w:author="Luis Ovalle" w:date="2024-07-13T04:49:00Z" w16du:dateUtc="2024-07-13T08:49:00Z"/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  <w:r w:rsidRPr="00016DDE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FERNET_KEY = </w:t>
      </w:r>
      <w:proofErr w:type="gramStart"/>
      <w:r w:rsidRPr="00016DDE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os.getenv</w:t>
      </w:r>
      <w:proofErr w:type="gramEnd"/>
      <w:r w:rsidRPr="00016DDE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('FERNET_KEY','TUFCR5btjwvytIS-UuyMsj4jr1Vl4XQNcC5ROCDrvhY=')</w:t>
      </w:r>
    </w:p>
    <w:p w14:paraId="7E35D5EE" w14:textId="77777777" w:rsidR="00016DDE" w:rsidRDefault="00016DDE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" w:author="Luis Ovalle" w:date="2024-07-13T04:49:00Z" w16du:dateUtc="2024-07-13T08:49:00Z"/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</w:p>
    <w:p w14:paraId="00FD7639" w14:textId="77777777" w:rsidR="00016DDE" w:rsidRDefault="00016DDE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" w:author="Luis Ovalle" w:date="2024-07-13T04:49:00Z" w16du:dateUtc="2024-07-13T08:49:00Z"/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</w:p>
    <w:p w14:paraId="4FF04962" w14:textId="77777777" w:rsidR="00016DDE" w:rsidRDefault="00016DDE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" w:author="Luis Ovalle" w:date="2024-07-13T04:49:00Z" w16du:dateUtc="2024-07-13T08:49:00Z"/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</w:p>
    <w:p w14:paraId="18CC6C44" w14:textId="77777777" w:rsidR="00016DDE" w:rsidRDefault="00016DDE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" w:author="Luis Ovalle" w:date="2024-07-13T04:49:00Z" w16du:dateUtc="2024-07-13T08:49:00Z"/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</w:p>
    <w:p w14:paraId="39110EB4" w14:textId="77777777" w:rsidR="00016DDE" w:rsidRDefault="00016DDE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5" w:author="Luis Ovalle" w:date="2024-07-13T04:49:00Z" w16du:dateUtc="2024-07-13T08:49:00Z"/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</w:p>
    <w:p w14:paraId="2BF28B8E" w14:textId="77777777" w:rsidR="00016DDE" w:rsidRDefault="00016DDE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6" w:author="Luis Ovalle" w:date="2024-07-13T04:49:00Z" w16du:dateUtc="2024-07-13T08:49:00Z"/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</w:p>
    <w:p w14:paraId="1DCDABAE" w14:textId="77777777" w:rsidR="00016DDE" w:rsidRDefault="00016DDE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7" w:author="Luis Ovalle" w:date="2024-07-13T04:49:00Z" w16du:dateUtc="2024-07-13T08:49:00Z"/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</w:p>
    <w:p w14:paraId="7AB96175" w14:textId="77777777" w:rsidR="00016DDE" w:rsidRDefault="00016DDE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8" w:author="Luis Ovalle" w:date="2024-07-13T04:49:00Z" w16du:dateUtc="2024-07-13T08:49:00Z"/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</w:p>
    <w:p w14:paraId="03BEEC09" w14:textId="77777777" w:rsidR="00016DDE" w:rsidRDefault="00016DDE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9" w:author="Luis Ovalle" w:date="2024-07-13T04:49:00Z" w16du:dateUtc="2024-07-13T08:49:00Z"/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</w:p>
    <w:p w14:paraId="0B19004D" w14:textId="77777777" w:rsidR="00016DDE" w:rsidRDefault="00016DDE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0" w:author="Luis Ovalle" w:date="2024-07-13T04:49:00Z" w16du:dateUtc="2024-07-13T08:49:00Z"/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</w:p>
    <w:p w14:paraId="545D5595" w14:textId="77777777" w:rsidR="00016DDE" w:rsidRDefault="00016DDE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1" w:author="Luis Ovalle" w:date="2024-07-13T04:49:00Z" w16du:dateUtc="2024-07-13T08:49:00Z"/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</w:p>
    <w:p w14:paraId="36022D94" w14:textId="77777777" w:rsidR="00016DDE" w:rsidRDefault="00016DDE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2" w:author="Luis Ovalle" w:date="2024-07-13T04:49:00Z" w16du:dateUtc="2024-07-13T08:49:00Z"/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</w:p>
    <w:p w14:paraId="0DF7E5D1" w14:textId="77777777" w:rsidR="00016DDE" w:rsidRDefault="00016DDE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3" w:author="Luis Ovalle" w:date="2024-07-13T04:49:00Z" w16du:dateUtc="2024-07-13T08:49:00Z"/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</w:p>
    <w:p w14:paraId="1DEFCC04" w14:textId="77777777" w:rsidR="00016DDE" w:rsidRDefault="00016DDE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4" w:author="Luis Ovalle" w:date="2024-07-13T04:49:00Z" w16du:dateUtc="2024-07-13T08:49:00Z"/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</w:p>
    <w:p w14:paraId="55852401" w14:textId="77777777" w:rsidR="00016DDE" w:rsidRDefault="00016DDE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5" w:author="Luis Ovalle" w:date="2024-07-13T04:49:00Z" w16du:dateUtc="2024-07-13T08:49:00Z"/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</w:p>
    <w:p w14:paraId="644A9545" w14:textId="77777777" w:rsidR="00016DDE" w:rsidRDefault="00016DDE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6" w:author="Luis Ovalle" w:date="2024-07-13T04:49:00Z" w16du:dateUtc="2024-07-13T08:49:00Z"/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</w:p>
    <w:p w14:paraId="3A08DF53" w14:textId="77777777" w:rsidR="00016DDE" w:rsidRDefault="00016DDE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" w:author="Luis Ovalle" w:date="2024-07-13T04:49:00Z" w16du:dateUtc="2024-07-13T08:49:00Z"/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</w:p>
    <w:p w14:paraId="2CA0BB58" w14:textId="77777777" w:rsidR="00016DDE" w:rsidRDefault="00016DDE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8" w:author="Luis Ovalle" w:date="2024-07-13T04:49:00Z" w16du:dateUtc="2024-07-13T08:49:00Z"/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</w:p>
    <w:p w14:paraId="246CC93B" w14:textId="77777777" w:rsidR="00016DDE" w:rsidRPr="00016DDE" w:rsidRDefault="00016DDE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</w:p>
    <w:p w14:paraId="17160F8E" w14:textId="77777777" w:rsidR="00016DDE" w:rsidRPr="00600C28" w:rsidRDefault="00016DDE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</w:p>
    <w:p w14:paraId="5B41AEE8" w14:textId="2A93B175" w:rsidR="00600C28" w:rsidRPr="00600C28" w:rsidRDefault="00600C28" w:rsidP="00600C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CL"/>
          <w14:ligatures w14:val="none"/>
        </w:rPr>
        <w:lastRenderedPageBreak/>
        <w:t>Estructura del Proyecto</w:t>
      </w:r>
    </w:p>
    <w:p w14:paraId="65FDBE7D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proyecto/</w:t>
      </w:r>
    </w:p>
    <w:p w14:paraId="5281AB33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│</w:t>
      </w:r>
    </w:p>
    <w:p w14:paraId="5391A05D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├── items/</w:t>
      </w:r>
    </w:p>
    <w:p w14:paraId="14C1EBA6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│   ├── templates/</w:t>
      </w:r>
    </w:p>
    <w:p w14:paraId="6E7A0D4D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│   │   └── items/</w:t>
      </w:r>
    </w:p>
    <w:p w14:paraId="5B5D468C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│   │       ├── item_form.html</w:t>
      </w:r>
    </w:p>
    <w:p w14:paraId="24684134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│   │       └── item_list.html</w:t>
      </w:r>
    </w:p>
    <w:p w14:paraId="4E9A2149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│   ├── models.py</w:t>
      </w:r>
    </w:p>
    <w:p w14:paraId="09FBCC9B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│   ├── views.py</w:t>
      </w:r>
    </w:p>
    <w:p w14:paraId="1BE51D0B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│   └── urls.py</w:t>
      </w:r>
    </w:p>
    <w:p w14:paraId="3F97F474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│</w:t>
      </w:r>
    </w:p>
    <w:p w14:paraId="4389EE97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├── main/</w:t>
      </w:r>
    </w:p>
    <w:p w14:paraId="1D92F8A4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│   ├── templates/</w:t>
      </w:r>
    </w:p>
    <w:p w14:paraId="2A5960A1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│   │   └── main/</w:t>
      </w:r>
    </w:p>
    <w:p w14:paraId="41DCCB0B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│   │       └── index.html</w:t>
      </w:r>
    </w:p>
    <w:p w14:paraId="4E663492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│   ├── views.py</w:t>
      </w:r>
    </w:p>
    <w:p w14:paraId="41FB9B22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│   └── urls.py</w:t>
      </w:r>
    </w:p>
    <w:p w14:paraId="6C7B35E0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│</w:t>
      </w:r>
    </w:p>
    <w:p w14:paraId="4DCEBA00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├── static/</w:t>
      </w:r>
    </w:p>
    <w:p w14:paraId="0EC273EF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│   ├── css/</w:t>
      </w:r>
    </w:p>
    <w:p w14:paraId="54E65ACF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│   │   └── style.css</w:t>
      </w:r>
    </w:p>
    <w:p w14:paraId="24369FE0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│   └── js/</w:t>
      </w:r>
    </w:p>
    <w:p w14:paraId="5EA024B2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│       └── index.js</w:t>
      </w:r>
    </w:p>
    <w:p w14:paraId="40ACB614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│</w:t>
      </w:r>
    </w:p>
    <w:p w14:paraId="3CD1E8F2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├── proyectoweb/</w:t>
      </w:r>
    </w:p>
    <w:p w14:paraId="5BE250EC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│   ├── settings.py</w:t>
      </w:r>
    </w:p>
    <w:p w14:paraId="144752BE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│   ├── urls.py</w:t>
      </w:r>
    </w:p>
    <w:p w14:paraId="0F3DF0CF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│   └── wsgi.py</w:t>
      </w:r>
    </w:p>
    <w:p w14:paraId="564BE800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│</w:t>
      </w:r>
    </w:p>
    <w:p w14:paraId="391027AF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└── manage.py</w:t>
      </w:r>
    </w:p>
    <w:p w14:paraId="3BCF3CB1" w14:textId="77777777" w:rsidR="00600C28" w:rsidRPr="00600C28" w:rsidRDefault="00600C28" w:rsidP="00600C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L" w:eastAsia="es-CL"/>
          <w14:ligatures w14:val="none"/>
        </w:rPr>
        <w:t>Descripción de Funcionalidades</w:t>
      </w:r>
    </w:p>
    <w:p w14:paraId="18581D28" w14:textId="77777777" w:rsidR="00600C28" w:rsidRPr="00600C28" w:rsidRDefault="00600C28" w:rsidP="00600C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L" w:eastAsia="es-CL"/>
          <w14:ligatures w14:val="none"/>
        </w:rPr>
        <w:t>1. Gestión de Artículos</w:t>
      </w:r>
    </w:p>
    <w:p w14:paraId="07634C9E" w14:textId="77777777" w:rsidR="00600C28" w:rsidRPr="00600C28" w:rsidRDefault="00600C28" w:rsidP="0060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 xml:space="preserve">Permite crear, leer, actualizar y eliminar artículos. Los formularios están validados tanto en el </w:t>
      </w:r>
      <w:proofErr w:type="spellStart"/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>frontend</w:t>
      </w:r>
      <w:proofErr w:type="spellEnd"/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 xml:space="preserve"> como en el </w:t>
      </w:r>
      <w:proofErr w:type="spellStart"/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>backend</w:t>
      </w:r>
      <w:proofErr w:type="spellEnd"/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>.</w:t>
      </w:r>
    </w:p>
    <w:p w14:paraId="077F0F03" w14:textId="77777777" w:rsidR="00600C28" w:rsidRPr="00600C28" w:rsidRDefault="00600C28" w:rsidP="00600C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L" w:eastAsia="es-CL"/>
          <w14:ligatures w14:val="none"/>
        </w:rPr>
        <w:t>2. Cifrado de Datos Sensibles</w:t>
      </w:r>
    </w:p>
    <w:p w14:paraId="306F8FC0" w14:textId="77777777" w:rsidR="00600C28" w:rsidRPr="00600C28" w:rsidRDefault="00600C28" w:rsidP="0060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 xml:space="preserve">Los datos sensibles se cifran utilizando la librería </w:t>
      </w: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cryptography</w:t>
      </w:r>
      <w:proofErr w:type="spellEnd"/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 xml:space="preserve"> antes de ser almacenados en la base de datos.</w:t>
      </w:r>
    </w:p>
    <w:p w14:paraId="42EA924A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python</w:t>
      </w:r>
    </w:p>
    <w:p w14:paraId="3BFAFD0C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Copiar código</w:t>
      </w:r>
    </w:p>
    <w:p w14:paraId="26CA78DF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# models.py (extracto)</w:t>
      </w:r>
    </w:p>
    <w:p w14:paraId="408BCFBD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from </w:t>
      </w:r>
      <w:proofErr w:type="spellStart"/>
      <w:proofErr w:type="gram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cryptography.fernet</w:t>
      </w:r>
      <w:proofErr w:type="spellEnd"/>
      <w:proofErr w:type="gram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 import Fernet</w:t>
      </w:r>
    </w:p>
    <w:p w14:paraId="4EAD5F80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from </w:t>
      </w: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django.conf</w:t>
      </w:r>
      <w:proofErr w:type="spell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 import settings</w:t>
      </w:r>
    </w:p>
    <w:p w14:paraId="6C35832B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from </w:t>
      </w: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django.db</w:t>
      </w:r>
      <w:proofErr w:type="spell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 import models</w:t>
      </w:r>
    </w:p>
    <w:p w14:paraId="5BF6085F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</w:p>
    <w:p w14:paraId="08AC192E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lastRenderedPageBreak/>
        <w:t>cipher_suite</w:t>
      </w:r>
      <w:proofErr w:type="spell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 = Fernet(</w:t>
      </w:r>
      <w:proofErr w:type="spellStart"/>
      <w:proofErr w:type="gram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settings.FERNET</w:t>
      </w:r>
      <w:proofErr w:type="gram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_KEY</w:t>
      </w:r>
      <w:proofErr w:type="spell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)</w:t>
      </w:r>
    </w:p>
    <w:p w14:paraId="4D4EA611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</w:p>
    <w:p w14:paraId="5D45C865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class Item(</w:t>
      </w:r>
      <w:proofErr w:type="spellStart"/>
      <w:proofErr w:type="gram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models.Model</w:t>
      </w:r>
      <w:proofErr w:type="spellEnd"/>
      <w:proofErr w:type="gram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):</w:t>
      </w:r>
    </w:p>
    <w:p w14:paraId="5925ABF2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    # </w:t>
      </w: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otros</w:t>
      </w:r>
      <w:proofErr w:type="spell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 campos...</w:t>
      </w:r>
    </w:p>
    <w:p w14:paraId="15425A47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    </w:t>
      </w: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sensitive_data</w:t>
      </w:r>
      <w:proofErr w:type="spell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 = </w:t>
      </w:r>
      <w:proofErr w:type="spellStart"/>
      <w:proofErr w:type="gram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models.CharField</w:t>
      </w:r>
      <w:proofErr w:type="spellEnd"/>
      <w:proofErr w:type="gram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(</w:t>
      </w: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max_length</w:t>
      </w:r>
      <w:proofErr w:type="spell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=500, default='')</w:t>
      </w:r>
    </w:p>
    <w:p w14:paraId="2D8E16D5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</w:p>
    <w:p w14:paraId="3F0EB655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    def </w:t>
      </w:r>
      <w:proofErr w:type="gram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save(</w:t>
      </w:r>
      <w:proofErr w:type="gram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self, *</w:t>
      </w: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args</w:t>
      </w:r>
      <w:proofErr w:type="spell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, **</w:t>
      </w: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kwargs</w:t>
      </w:r>
      <w:proofErr w:type="spell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):</w:t>
      </w:r>
    </w:p>
    <w:p w14:paraId="3275A343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        </w:t>
      </w:r>
      <w:proofErr w:type="spellStart"/>
      <w:proofErr w:type="gram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self.sensitive</w:t>
      </w:r>
      <w:proofErr w:type="gram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_data</w:t>
      </w:r>
      <w:proofErr w:type="spell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 = </w:t>
      </w: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cipher_suite.encrypt</w:t>
      </w:r>
      <w:proofErr w:type="spell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(</w:t>
      </w: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self.sensitive_data.encode</w:t>
      </w:r>
      <w:proofErr w:type="spell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()).decode()</w:t>
      </w:r>
    </w:p>
    <w:p w14:paraId="660506A6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        </w:t>
      </w:r>
      <w:proofErr w:type="gram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super(</w:t>
      </w:r>
      <w:proofErr w:type="gram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Item, self).save(*</w:t>
      </w: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args</w:t>
      </w:r>
      <w:proofErr w:type="spell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, **</w:t>
      </w: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kwargs</w:t>
      </w:r>
      <w:proofErr w:type="spell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)</w:t>
      </w:r>
    </w:p>
    <w:p w14:paraId="69DCE8D1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</w:p>
    <w:p w14:paraId="5ADC83F3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    def </w:t>
      </w: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get_sensitive_data</w:t>
      </w:r>
      <w:proofErr w:type="spell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(self):</w:t>
      </w:r>
    </w:p>
    <w:p w14:paraId="58BEDBF0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        return </w:t>
      </w: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cipher_</w:t>
      </w:r>
      <w:proofErr w:type="gram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suite.decrypt</w:t>
      </w:r>
      <w:proofErr w:type="spellEnd"/>
      <w:proofErr w:type="gram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(</w:t>
      </w: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self.sensitive_data.encode</w:t>
      </w:r>
      <w:proofErr w:type="spell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()).decode()</w:t>
      </w:r>
    </w:p>
    <w:p w14:paraId="2D087E26" w14:textId="77777777" w:rsidR="00600C28" w:rsidRPr="00600C28" w:rsidRDefault="00600C28" w:rsidP="00600C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L" w:eastAsia="es-CL"/>
          <w14:ligatures w14:val="none"/>
        </w:rPr>
        <w:t>3. Validaciones y Funcionalidades en el Front-</w:t>
      </w:r>
      <w:proofErr w:type="spellStart"/>
      <w:r w:rsidRPr="00600C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L" w:eastAsia="es-CL"/>
          <w14:ligatures w14:val="none"/>
        </w:rPr>
        <w:t>End</w:t>
      </w:r>
      <w:proofErr w:type="spellEnd"/>
    </w:p>
    <w:p w14:paraId="39DC4A3A" w14:textId="77777777" w:rsidR="00600C28" w:rsidRPr="00600C28" w:rsidRDefault="00600C28" w:rsidP="0060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>Se utilizan JavaScript y Bootstrap para validar los formularios y mejorar la experiencia del usuario.</w:t>
      </w:r>
    </w:p>
    <w:p w14:paraId="5318656A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html</w:t>
      </w:r>
      <w:proofErr w:type="spellEnd"/>
    </w:p>
    <w:p w14:paraId="69F7853F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Copiar código</w:t>
      </w:r>
    </w:p>
    <w:p w14:paraId="57BFB7BF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proofErr w:type="gram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&lt;!--</w:t>
      </w:r>
      <w:proofErr w:type="gram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 xml:space="preserve"> form_validation.js (extracto) --&gt;</w:t>
      </w:r>
    </w:p>
    <w:p w14:paraId="70F90FDF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</w:pPr>
      <w:proofErr w:type="spellStart"/>
      <w:proofErr w:type="gram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document.querySelector</w:t>
      </w:r>
      <w:proofErr w:type="spellEnd"/>
      <w:proofErr w:type="gram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('form').</w:t>
      </w: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addEventListener</w:t>
      </w:r>
      <w:proofErr w:type="spell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>('submit', function(event) {</w:t>
      </w:r>
    </w:p>
    <w:p w14:paraId="1DE2D706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n-US" w:eastAsia="es-CL"/>
          <w14:ligatures w14:val="none"/>
        </w:rPr>
        <w:t xml:space="preserve">    </w:t>
      </w: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var</w:t>
      </w:r>
      <w:proofErr w:type="spell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 xml:space="preserve"> nombre = </w:t>
      </w:r>
      <w:proofErr w:type="spellStart"/>
      <w:proofErr w:type="gram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document.querySelector</w:t>
      </w:r>
      <w:proofErr w:type="spellEnd"/>
      <w:proofErr w:type="gram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('input[</w:t>
      </w: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name</w:t>
      </w:r>
      <w:proofErr w:type="spell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="nombre"]').</w:t>
      </w: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value</w:t>
      </w:r>
      <w:proofErr w:type="spell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;</w:t>
      </w:r>
    </w:p>
    <w:p w14:paraId="225FC225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 xml:space="preserve">    </w:t>
      </w: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if</w:t>
      </w:r>
      <w:proofErr w:type="spell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 xml:space="preserve"> </w:t>
      </w:r>
      <w:proofErr w:type="gram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(!nombre</w:t>
      </w:r>
      <w:proofErr w:type="gram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) {</w:t>
      </w:r>
    </w:p>
    <w:p w14:paraId="4EA7CB6D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 xml:space="preserve">        </w:t>
      </w:r>
      <w:proofErr w:type="spellStart"/>
      <w:proofErr w:type="gram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alert</w:t>
      </w:r>
      <w:proofErr w:type="spell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(</w:t>
      </w:r>
      <w:proofErr w:type="gram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'El nombre es obligatorio');</w:t>
      </w:r>
    </w:p>
    <w:p w14:paraId="1633E11A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 xml:space="preserve">        </w:t>
      </w:r>
      <w:proofErr w:type="spellStart"/>
      <w:proofErr w:type="gram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event.preventDefault</w:t>
      </w:r>
      <w:proofErr w:type="spellEnd"/>
      <w:proofErr w:type="gramEnd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();</w:t>
      </w:r>
    </w:p>
    <w:p w14:paraId="5F4F6761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 xml:space="preserve">    }</w:t>
      </w:r>
    </w:p>
    <w:p w14:paraId="043DD247" w14:textId="77777777" w:rsidR="00600C28" w:rsidRPr="00600C28" w:rsidRDefault="00600C28" w:rsidP="00600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</w:pP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});</w:t>
      </w:r>
    </w:p>
    <w:p w14:paraId="52B89FB2" w14:textId="77777777" w:rsidR="00600C28" w:rsidRPr="00600C28" w:rsidRDefault="00600C28" w:rsidP="00600C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L" w:eastAsia="es-CL"/>
          <w14:ligatures w14:val="none"/>
        </w:rPr>
        <w:t>Validaciones y Seguridad</w:t>
      </w:r>
    </w:p>
    <w:p w14:paraId="0FD34875" w14:textId="77777777" w:rsidR="00600C28" w:rsidRPr="00600C28" w:rsidRDefault="00600C28" w:rsidP="00600C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b/>
          <w:bCs/>
          <w:kern w:val="0"/>
          <w:lang w:val="es-CL" w:eastAsia="es-CL"/>
          <w14:ligatures w14:val="none"/>
        </w:rPr>
        <w:t>Validaciones en el Front-</w:t>
      </w:r>
      <w:proofErr w:type="spellStart"/>
      <w:r w:rsidRPr="00600C28">
        <w:rPr>
          <w:rFonts w:ascii="Times New Roman" w:eastAsia="Times New Roman" w:hAnsi="Times New Roman" w:cs="Times New Roman"/>
          <w:b/>
          <w:bCs/>
          <w:kern w:val="0"/>
          <w:lang w:val="es-CL" w:eastAsia="es-CL"/>
          <w14:ligatures w14:val="none"/>
        </w:rPr>
        <w:t>End</w:t>
      </w:r>
      <w:proofErr w:type="spellEnd"/>
      <w:r w:rsidRPr="00600C28">
        <w:rPr>
          <w:rFonts w:ascii="Times New Roman" w:eastAsia="Times New Roman" w:hAnsi="Times New Roman" w:cs="Times New Roman"/>
          <w:b/>
          <w:bCs/>
          <w:kern w:val="0"/>
          <w:lang w:val="es-CL" w:eastAsia="es-CL"/>
          <w14:ligatures w14:val="none"/>
        </w:rPr>
        <w:t>:</w:t>
      </w:r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 xml:space="preserve"> Utilizamos JavaScript para validar los formularios antes de su envío.</w:t>
      </w:r>
    </w:p>
    <w:p w14:paraId="378F6D59" w14:textId="77777777" w:rsidR="00600C28" w:rsidRPr="00600C28" w:rsidRDefault="00600C28" w:rsidP="00600C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b/>
          <w:bCs/>
          <w:kern w:val="0"/>
          <w:lang w:val="es-CL" w:eastAsia="es-CL"/>
          <w14:ligatures w14:val="none"/>
        </w:rPr>
        <w:t>Cifrado de Datos Sensibles:</w:t>
      </w:r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 xml:space="preserve"> Se cifran los datos sensibles utilizando la librería </w:t>
      </w:r>
      <w:proofErr w:type="spellStart"/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cryptography</w:t>
      </w:r>
      <w:proofErr w:type="spellEnd"/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 xml:space="preserve"> antes de almacenarlos en la base de datos.</w:t>
      </w:r>
    </w:p>
    <w:p w14:paraId="1462B5B1" w14:textId="77777777" w:rsidR="00600C28" w:rsidRPr="00600C28" w:rsidRDefault="00600C28" w:rsidP="00600C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b/>
          <w:bCs/>
          <w:kern w:val="0"/>
          <w:lang w:val="es-CL" w:eastAsia="es-CL"/>
          <w14:ligatures w14:val="none"/>
        </w:rPr>
        <w:t>Autenticación y Autorización:</w:t>
      </w:r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 xml:space="preserve"> Utilizamos las funcionalidades de autenticación y autorización de Django para gestionar el acceso a diferentes partes de la aplicación.</w:t>
      </w:r>
    </w:p>
    <w:p w14:paraId="29E11048" w14:textId="77777777" w:rsidR="00600C28" w:rsidRPr="00600C28" w:rsidRDefault="00600C28" w:rsidP="00600C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L" w:eastAsia="es-CL"/>
          <w14:ligatures w14:val="none"/>
        </w:rPr>
        <w:t>Consideraciones de Despliegue</w:t>
      </w:r>
    </w:p>
    <w:p w14:paraId="3A3A70D9" w14:textId="77777777" w:rsidR="00600C28" w:rsidRPr="00600C28" w:rsidRDefault="00600C28" w:rsidP="00600C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 xml:space="preserve">Configurar las variables de entorno para </w:t>
      </w: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SECRET_KEY</w:t>
      </w:r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 xml:space="preserve"> y </w:t>
      </w:r>
      <w:r w:rsidRPr="00600C28">
        <w:rPr>
          <w:rFonts w:ascii="Courier New" w:eastAsia="Times New Roman" w:hAnsi="Courier New" w:cs="Courier New"/>
          <w:kern w:val="0"/>
          <w:sz w:val="20"/>
          <w:szCs w:val="20"/>
          <w:lang w:val="es-CL" w:eastAsia="es-CL"/>
          <w14:ligatures w14:val="none"/>
        </w:rPr>
        <w:t>FERNET_KEY</w:t>
      </w:r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>.</w:t>
      </w:r>
    </w:p>
    <w:p w14:paraId="6F0814BD" w14:textId="77777777" w:rsidR="00600C28" w:rsidRPr="00600C28" w:rsidRDefault="00600C28" w:rsidP="00600C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 xml:space="preserve">Utilizar un servidor web como </w:t>
      </w:r>
      <w:proofErr w:type="spellStart"/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>Nginx</w:t>
      </w:r>
      <w:proofErr w:type="spellEnd"/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 xml:space="preserve"> o Apache para servir la aplicación en producción.</w:t>
      </w:r>
    </w:p>
    <w:p w14:paraId="241083AF" w14:textId="77777777" w:rsidR="00600C28" w:rsidRPr="00600C28" w:rsidRDefault="00600C28" w:rsidP="00600C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>Configurar una base de datos en producción, como PostgreSQL o MySQL.</w:t>
      </w:r>
    </w:p>
    <w:p w14:paraId="28988F24" w14:textId="77777777" w:rsidR="00600C28" w:rsidRPr="00600C28" w:rsidRDefault="00600C28" w:rsidP="00600C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L" w:eastAsia="es-CL"/>
          <w14:ligatures w14:val="none"/>
        </w:rPr>
        <w:t>Tecnologías Utilizadas</w:t>
      </w:r>
    </w:p>
    <w:p w14:paraId="7FB82540" w14:textId="77777777" w:rsidR="00600C28" w:rsidRPr="00600C28" w:rsidRDefault="00600C28" w:rsidP="00600C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b/>
          <w:bCs/>
          <w:kern w:val="0"/>
          <w:lang w:val="es-CL" w:eastAsia="es-CL"/>
          <w14:ligatures w14:val="none"/>
        </w:rPr>
        <w:lastRenderedPageBreak/>
        <w:t>Django:</w:t>
      </w:r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 xml:space="preserve"> Framework de </w:t>
      </w:r>
      <w:proofErr w:type="spellStart"/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>backend</w:t>
      </w:r>
      <w:proofErr w:type="spellEnd"/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>.</w:t>
      </w:r>
    </w:p>
    <w:p w14:paraId="567A0BE6" w14:textId="77777777" w:rsidR="00600C28" w:rsidRPr="00600C28" w:rsidRDefault="00600C28" w:rsidP="00600C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b/>
          <w:bCs/>
          <w:kern w:val="0"/>
          <w:lang w:val="es-CL" w:eastAsia="es-CL"/>
          <w14:ligatures w14:val="none"/>
        </w:rPr>
        <w:t>Bootstrap:</w:t>
      </w:r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 xml:space="preserve"> Framework de </w:t>
      </w:r>
      <w:proofErr w:type="spellStart"/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>frontend</w:t>
      </w:r>
      <w:proofErr w:type="spellEnd"/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 xml:space="preserve"> para el diseño responsivo.</w:t>
      </w:r>
    </w:p>
    <w:p w14:paraId="232755F1" w14:textId="77777777" w:rsidR="00600C28" w:rsidRPr="00600C28" w:rsidRDefault="00600C28" w:rsidP="00600C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b/>
          <w:bCs/>
          <w:kern w:val="0"/>
          <w:lang w:val="es-CL" w:eastAsia="es-CL"/>
          <w14:ligatures w14:val="none"/>
        </w:rPr>
        <w:t>JavaScript:</w:t>
      </w:r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 xml:space="preserve"> Para validaciones y funcionalidades en el </w:t>
      </w:r>
      <w:proofErr w:type="spellStart"/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>frontend</w:t>
      </w:r>
      <w:proofErr w:type="spellEnd"/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>.</w:t>
      </w:r>
    </w:p>
    <w:p w14:paraId="3718BACB" w14:textId="77777777" w:rsidR="00600C28" w:rsidRPr="00600C28" w:rsidRDefault="00600C28" w:rsidP="00600C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proofErr w:type="spellStart"/>
      <w:r w:rsidRPr="00600C28">
        <w:rPr>
          <w:rFonts w:ascii="Times New Roman" w:eastAsia="Times New Roman" w:hAnsi="Times New Roman" w:cs="Times New Roman"/>
          <w:b/>
          <w:bCs/>
          <w:kern w:val="0"/>
          <w:lang w:val="es-CL" w:eastAsia="es-CL"/>
          <w14:ligatures w14:val="none"/>
        </w:rPr>
        <w:t>cryptography</w:t>
      </w:r>
      <w:proofErr w:type="spellEnd"/>
      <w:r w:rsidRPr="00600C28">
        <w:rPr>
          <w:rFonts w:ascii="Times New Roman" w:eastAsia="Times New Roman" w:hAnsi="Times New Roman" w:cs="Times New Roman"/>
          <w:b/>
          <w:bCs/>
          <w:kern w:val="0"/>
          <w:lang w:val="es-CL" w:eastAsia="es-CL"/>
          <w14:ligatures w14:val="none"/>
        </w:rPr>
        <w:t>:</w:t>
      </w:r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 xml:space="preserve"> Librería de cifrado para proteger datos sensibles.</w:t>
      </w:r>
    </w:p>
    <w:p w14:paraId="4AC2D915" w14:textId="77777777" w:rsidR="00600C28" w:rsidRPr="00600C28" w:rsidRDefault="00600C28" w:rsidP="00600C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L" w:eastAsia="es-CL"/>
          <w14:ligatures w14:val="none"/>
        </w:rPr>
        <w:t>Conclusiones</w:t>
      </w:r>
    </w:p>
    <w:p w14:paraId="300EE494" w14:textId="77777777" w:rsidR="00600C28" w:rsidRPr="00600C28" w:rsidRDefault="00600C28" w:rsidP="00600C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</w:pPr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 xml:space="preserve">Este proyecto demuestra la capacidad de crear una aplicación web completa utilizando Django, con validaciones en el </w:t>
      </w:r>
      <w:proofErr w:type="spellStart"/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>frontend</w:t>
      </w:r>
      <w:proofErr w:type="spellEnd"/>
      <w:r w:rsidRPr="00600C28">
        <w:rPr>
          <w:rFonts w:ascii="Times New Roman" w:eastAsia="Times New Roman" w:hAnsi="Times New Roman" w:cs="Times New Roman"/>
          <w:kern w:val="0"/>
          <w:lang w:val="es-CL" w:eastAsia="es-CL"/>
          <w14:ligatures w14:val="none"/>
        </w:rPr>
        <w:t>, cifrado de datos sensibles, y un diseño responsivo utilizando Bootstrap. Además, se gestionan las versiones del código utilizando Git y GitHub.</w:t>
      </w:r>
    </w:p>
    <w:p w14:paraId="40FBF147" w14:textId="77777777" w:rsidR="00A530DA" w:rsidRPr="00600C28" w:rsidRDefault="00A530DA">
      <w:pPr>
        <w:rPr>
          <w:lang w:val="es-CL"/>
        </w:rPr>
      </w:pPr>
    </w:p>
    <w:sectPr w:rsidR="00A530DA" w:rsidRPr="00600C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B7C51"/>
    <w:multiLevelType w:val="multilevel"/>
    <w:tmpl w:val="00422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F460A9"/>
    <w:multiLevelType w:val="multilevel"/>
    <w:tmpl w:val="12D6D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31EA4"/>
    <w:multiLevelType w:val="multilevel"/>
    <w:tmpl w:val="7D4E9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316CDD"/>
    <w:multiLevelType w:val="multilevel"/>
    <w:tmpl w:val="2C58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8D47A6"/>
    <w:multiLevelType w:val="multilevel"/>
    <w:tmpl w:val="C4D0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2D394A"/>
    <w:multiLevelType w:val="multilevel"/>
    <w:tmpl w:val="147C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505751">
    <w:abstractNumId w:val="1"/>
  </w:num>
  <w:num w:numId="2" w16cid:durableId="1620188105">
    <w:abstractNumId w:val="4"/>
  </w:num>
  <w:num w:numId="3" w16cid:durableId="956181445">
    <w:abstractNumId w:val="0"/>
  </w:num>
  <w:num w:numId="4" w16cid:durableId="1114713499">
    <w:abstractNumId w:val="3"/>
  </w:num>
  <w:num w:numId="5" w16cid:durableId="135295460">
    <w:abstractNumId w:val="2"/>
  </w:num>
  <w:num w:numId="6" w16cid:durableId="96508412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uis Ovalle">
    <w15:presenceInfo w15:providerId="AD" w15:userId="S::luis.ovalle@typack.cl::cb995196-5c5b-4938-acce-a0f7f8d61c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28"/>
    <w:rsid w:val="00016DDE"/>
    <w:rsid w:val="000239FE"/>
    <w:rsid w:val="005A5C5B"/>
    <w:rsid w:val="00600C28"/>
    <w:rsid w:val="00607ABC"/>
    <w:rsid w:val="00682981"/>
    <w:rsid w:val="00993956"/>
    <w:rsid w:val="00A5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7A544"/>
  <w15:chartTrackingRefBased/>
  <w15:docId w15:val="{A378C319-DB9E-4BB2-908D-379D259A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600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0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0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0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0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0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0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0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0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0C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600C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rsid w:val="00600C28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0C28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0C28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0C28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0C28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0C28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0C28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600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0C28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600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0C28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600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0C28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600C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0C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0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0C28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600C2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00C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0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CL"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600C2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0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CL" w:eastAsia="es-C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0C28"/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00C2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600C28"/>
  </w:style>
  <w:style w:type="character" w:customStyle="1" w:styleId="hljs-comment">
    <w:name w:val="hljs-comment"/>
    <w:basedOn w:val="Fuentedeprrafopredeter"/>
    <w:rsid w:val="00600C28"/>
  </w:style>
  <w:style w:type="character" w:customStyle="1" w:styleId="hljs-string">
    <w:name w:val="hljs-string"/>
    <w:basedOn w:val="Fuentedeprrafopredeter"/>
    <w:rsid w:val="00600C28"/>
  </w:style>
  <w:style w:type="character" w:customStyle="1" w:styleId="hljs-selector-class">
    <w:name w:val="hljs-selector-class"/>
    <w:basedOn w:val="Fuentedeprrafopredeter"/>
    <w:rsid w:val="00600C28"/>
  </w:style>
  <w:style w:type="character" w:customStyle="1" w:styleId="hljs-selector-tag">
    <w:name w:val="hljs-selector-tag"/>
    <w:basedOn w:val="Fuentedeprrafopredeter"/>
    <w:rsid w:val="00600C28"/>
  </w:style>
  <w:style w:type="character" w:customStyle="1" w:styleId="hljs-keyword">
    <w:name w:val="hljs-keyword"/>
    <w:basedOn w:val="Fuentedeprrafopredeter"/>
    <w:rsid w:val="00600C28"/>
  </w:style>
  <w:style w:type="character" w:customStyle="1" w:styleId="hljs-title">
    <w:name w:val="hljs-title"/>
    <w:basedOn w:val="Fuentedeprrafopredeter"/>
    <w:rsid w:val="00600C28"/>
  </w:style>
  <w:style w:type="character" w:customStyle="1" w:styleId="hljs-number">
    <w:name w:val="hljs-number"/>
    <w:basedOn w:val="Fuentedeprrafopredeter"/>
    <w:rsid w:val="00600C28"/>
  </w:style>
  <w:style w:type="character" w:customStyle="1" w:styleId="hljs-params">
    <w:name w:val="hljs-params"/>
    <w:basedOn w:val="Fuentedeprrafopredeter"/>
    <w:rsid w:val="00600C28"/>
  </w:style>
  <w:style w:type="character" w:styleId="Mencinsinresolver">
    <w:name w:val="Unresolved Mention"/>
    <w:basedOn w:val="Fuentedeprrafopredeter"/>
    <w:uiPriority w:val="99"/>
    <w:semiHidden/>
    <w:unhideWhenUsed/>
    <w:rsid w:val="00600C28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016DDE"/>
    <w:pPr>
      <w:spacing w:after="0" w:line="240" w:lineRule="auto"/>
    </w:pPr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7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0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isOPavez/Examen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42382-C6B7-4CFC-98D6-409396B51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719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Ovalle</dc:creator>
  <cp:keywords/>
  <dc:description/>
  <cp:lastModifiedBy>Luis Fernando Ovalle Pavez</cp:lastModifiedBy>
  <cp:revision>3</cp:revision>
  <dcterms:created xsi:type="dcterms:W3CDTF">2024-07-13T09:08:00Z</dcterms:created>
  <dcterms:modified xsi:type="dcterms:W3CDTF">2024-07-13T09:35:00Z</dcterms:modified>
</cp:coreProperties>
</file>